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suppressLineNumbers/>
        <w:spacing w:lineRule="auto" w:line="360"/>
        <w:jc w:val="left"/>
        <w:rPr/>
      </w:pPr>
      <w:r>
        <w:rPr/>
        <w:t>Wildlife-train collisions: modelling and analysis in space and time</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lang w:val="en-AU"/>
        </w:rPr>
        <w:t>Casey Visintin</w:t>
      </w:r>
      <w:r>
        <w:rPr>
          <w:rStyle w:val="Textsuperscript"/>
          <w:vertAlign w:val="superscript"/>
          <w:lang w:val="en-AU"/>
        </w:rPr>
        <w:t>1</w:t>
      </w:r>
      <w:r>
        <w:rPr>
          <w:rStyle w:val="Textbf"/>
          <w:lang w:val="en-AU"/>
        </w:rPr>
        <w:t>, Rodney van der Ree</w:t>
      </w:r>
      <w:r>
        <w:rPr>
          <w:rStyle w:val="Textsuperscript"/>
          <w:vertAlign w:val="superscript"/>
          <w:lang w:val="en-AU"/>
        </w:rPr>
        <w:t>2</w:t>
      </w:r>
      <w:r>
        <w:rPr>
          <w:rStyle w:val="Textbf"/>
          <w:lang w:val="en-AU"/>
        </w:rPr>
        <w:t>, Michael A. McCarthy</w:t>
      </w:r>
      <w:r>
        <w:rPr>
          <w:rStyle w:val="Textsuperscript"/>
          <w:vertAlign w:val="superscript"/>
          <w:lang w:val="en-AU"/>
        </w:rPr>
        <w:t>3</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1</w:t>
      </w:r>
      <w:r>
        <w:rPr>
          <w:lang w:val="en-AU"/>
        </w:rPr>
        <w:t xml:space="preserve">Quantitative and Applied Ecology Group, School of BioSciences, University of Melbourne, Parkville, VIC 3010, Australia - Email: cvisintin@student.unimelb.edu.au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2</w:t>
      </w:r>
      <w:r>
        <w:rPr>
          <w:lang w:val="en-AU"/>
        </w:rPr>
        <w:t xml:space="preserve">Australian Research Centre for Urban Ecology, Royal Botanic Gardens Victoria and School of BioSciences, University of Melbourne, Parkville, VIC 3010, Australia - Email: rvdr@unimelb.edu.au </w:t>
      </w:r>
    </w:p>
    <w:p>
      <w:pPr>
        <w:pStyle w:val="Textbody1"/>
        <w:suppressLineNumbers/>
        <w:spacing w:lineRule="auto" w:line="360"/>
        <w:jc w:val="left"/>
        <w:rPr>
          <w:rStyle w:val="Textbf"/>
          <w:lang w:val="en-AU"/>
        </w:rPr>
      </w:pPr>
      <w:r>
        <w:rPr>
          <w:lang w:val="en-AU"/>
        </w:rPr>
      </w:r>
    </w:p>
    <w:p>
      <w:pPr>
        <w:pStyle w:val="Textbody1"/>
        <w:suppressLineNumbers/>
        <w:spacing w:lineRule="auto" w:line="360"/>
        <w:jc w:val="left"/>
        <w:rPr/>
      </w:pPr>
      <w:r>
        <w:rPr>
          <w:rStyle w:val="Textbf"/>
          <w:vertAlign w:val="superscript"/>
          <w:lang w:val="en-AU"/>
        </w:rPr>
        <w:t>3</w:t>
      </w:r>
      <w:r>
        <w:rPr>
          <w:lang w:val="en-AU"/>
        </w:rPr>
        <w:t xml:space="preserve">Quantitative and Applied Ecology Group, School of BioSciences, University of Melbourne, Parkville, VIC 3010, Australia - Email: mamcca@unimelb.edu.au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Corresponding Author</w:t>
      </w:r>
      <w:r>
        <w:rPr>
          <w:lang w:val="en-AU"/>
        </w:rPr>
        <w:t xml:space="preserve">: Casey Visintin, School of BioSciences, Bldg 122 - Rm 106A, University of Melbourne, Parkville, VIC 3010, Australia - Email: cvisintin@student.unimelb.edu.au, Phone: +61 4 34424084 </w:t>
      </w:r>
    </w:p>
    <w:p>
      <w:pPr>
        <w:pStyle w:val="Textbody1"/>
        <w:suppressLineNumbers/>
        <w:spacing w:lineRule="auto" w:line="360"/>
        <w:jc w:val="left"/>
        <w:rPr>
          <w:rStyle w:val="Textit"/>
          <w:lang w:val="en-AU"/>
        </w:rPr>
      </w:pPr>
      <w:r>
        <w:rPr>
          <w:lang w:val="en-AU"/>
        </w:rPr>
      </w:r>
    </w:p>
    <w:p>
      <w:pPr>
        <w:pStyle w:val="Textbody1"/>
        <w:suppressLineNumbers/>
        <w:spacing w:lineRule="auto" w:line="360"/>
        <w:jc w:val="left"/>
        <w:rPr/>
      </w:pPr>
      <w:r>
        <w:rPr>
          <w:rStyle w:val="Textit"/>
          <w:lang w:val="en-AU"/>
        </w:rPr>
        <w:t>Running Title</w:t>
      </w:r>
      <w:r>
        <w:rPr>
          <w:lang w:val="en-AU"/>
        </w:rPr>
        <w:t>: WTC model with kangaroos</w:t>
      </w:r>
    </w:p>
    <w:p>
      <w:pPr>
        <w:pStyle w:val="Textbody1"/>
        <w:suppressLineNumbers/>
        <w:spacing w:lineRule="auto" w:line="360"/>
        <w:jc w:val="left"/>
        <w:rPr/>
      </w:pPr>
      <w:r>
        <w:rPr>
          <w:rStyle w:val="Textit"/>
          <w:lang w:val="en-AU"/>
        </w:rPr>
        <w:t>Word Count</w:t>
      </w:r>
      <w:r>
        <w:rPr>
          <w:lang w:val="en-AU"/>
        </w:rPr>
        <w:t>: XXXX</w:t>
        <w:br/>
        <w:t xml:space="preserve"> </w:t>
      </w:r>
      <w:r>
        <w:rPr>
          <w:rStyle w:val="Textit"/>
          <w:lang w:val="en-AU"/>
        </w:rPr>
        <w:t>Summary</w:t>
      </w:r>
      <w:r>
        <w:rPr>
          <w:lang w:val="en-AU"/>
        </w:rPr>
        <w:t>: XXXX</w:t>
        <w:br/>
        <w:t xml:space="preserve"> </w:t>
      </w:r>
      <w:r>
        <w:rPr>
          <w:rStyle w:val="Textit"/>
          <w:lang w:val="en-AU"/>
        </w:rPr>
        <w:t>Main Text</w:t>
      </w:r>
      <w:r>
        <w:rPr>
          <w:lang w:val="en-AU"/>
        </w:rPr>
        <w:t>: XXXX</w:t>
        <w:br/>
        <w:t xml:space="preserve"> </w:t>
      </w:r>
      <w:r>
        <w:rPr>
          <w:rStyle w:val="Textit"/>
          <w:lang w:val="en-AU"/>
        </w:rPr>
        <w:t>Acknowledgements</w:t>
      </w:r>
      <w:r>
        <w:rPr>
          <w:lang w:val="en-AU"/>
        </w:rPr>
        <w:t>: XXXX</w:t>
        <w:br/>
        <w:t xml:space="preserve"> </w:t>
      </w:r>
      <w:r>
        <w:rPr>
          <w:rStyle w:val="Textit"/>
          <w:lang w:val="en-AU"/>
        </w:rPr>
        <w:t>References</w:t>
      </w:r>
      <w:r>
        <w:rPr>
          <w:lang w:val="en-AU"/>
        </w:rPr>
        <w:t>: XXXX</w:t>
        <w:br/>
        <w:t xml:space="preserve"> </w:t>
      </w:r>
      <w:r>
        <w:rPr>
          <w:rStyle w:val="Textit"/>
          <w:lang w:val="en-AU"/>
        </w:rPr>
        <w:t>Tables</w:t>
      </w:r>
      <w:r>
        <w:rPr>
          <w:lang w:val="en-AU"/>
        </w:rPr>
        <w:t>: XXXX</w:t>
        <w:br/>
        <w:t xml:space="preserve"> </w:t>
      </w:r>
      <w:r>
        <w:rPr>
          <w:rStyle w:val="Textit"/>
          <w:lang w:val="en-AU"/>
        </w:rPr>
        <w:t>Figure Legends</w:t>
      </w:r>
      <w:r>
        <w:rPr>
          <w:lang w:val="en-AU"/>
        </w:rPr>
        <w:t>: XXXX</w:t>
      </w:r>
    </w:p>
    <w:p>
      <w:pPr>
        <w:pStyle w:val="Textbody1"/>
        <w:suppressLineNumbers/>
        <w:spacing w:lineRule="auto" w:line="360"/>
        <w:jc w:val="left"/>
        <w:rPr/>
      </w:pPr>
      <w:r>
        <w:rPr>
          <w:rStyle w:val="Textit"/>
          <w:lang w:val="en-AU"/>
        </w:rPr>
        <w:t>Number of Tables</w:t>
      </w:r>
      <w:r>
        <w:rPr>
          <w:lang w:val="en-AU"/>
        </w:rPr>
        <w:t xml:space="preserve">: 5 </w:t>
      </w:r>
    </w:p>
    <w:p>
      <w:pPr>
        <w:pStyle w:val="Textbody1"/>
        <w:suppressLineNumbers/>
        <w:spacing w:lineRule="auto" w:line="360"/>
        <w:jc w:val="left"/>
        <w:rPr/>
      </w:pPr>
      <w:r>
        <w:rPr>
          <w:rStyle w:val="Textit"/>
          <w:lang w:val="en-AU"/>
        </w:rPr>
        <w:t>Number of Figures</w:t>
      </w:r>
      <w:r>
        <w:rPr>
          <w:lang w:val="en-AU"/>
        </w:rPr>
        <w:t xml:space="preserve">: 6 </w:t>
      </w:r>
    </w:p>
    <w:p>
      <w:pPr>
        <w:pStyle w:val="Textbody1"/>
        <w:suppressLineNumbers/>
        <w:spacing w:lineRule="auto" w:line="360"/>
        <w:jc w:val="left"/>
        <w:rPr/>
      </w:pPr>
      <w:r>
        <w:rPr>
          <w:rStyle w:val="Textit"/>
          <w:lang w:val="en-AU"/>
        </w:rPr>
        <w:t>Number of References</w:t>
      </w:r>
      <w:r>
        <w:rPr>
          <w:lang w:val="en-AU"/>
        </w:rPr>
        <w:t>: XXXX</w:t>
      </w:r>
      <w:r>
        <w:br w:type="page"/>
      </w:r>
    </w:p>
    <w:p>
      <w:pPr>
        <w:pStyle w:val="Heading21"/>
        <w:numPr>
          <w:ilvl w:val="1"/>
          <w:numId w:val="2"/>
        </w:numPr>
        <w:spacing w:lineRule="auto" w:line="360"/>
        <w:jc w:val="left"/>
        <w:outlineLvl w:val="1"/>
        <w:rPr/>
      </w:pPr>
      <w:r>
        <w:rPr>
          <w:lang w:val="en-AU"/>
        </w:rPr>
        <w:t>Summary</w:t>
      </w:r>
    </w:p>
    <w:p>
      <w:pPr>
        <w:pStyle w:val="Textbody1"/>
        <w:spacing w:lineRule="auto" w:line="360"/>
        <w:jc w:val="left"/>
        <w:rPr/>
      </w:pPr>
      <w:r>
        <w:rPr>
          <w:lang w:val="en-AU"/>
        </w:rPr>
        <w:t>Collisions between and wildlife and vehicles has been widely studied, however, animal mortality from strikes by rail-based networks remains under-represented in the literature.</w:t>
      </w:r>
    </w:p>
    <w:p>
      <w:pPr>
        <w:pStyle w:val="Textbody1"/>
        <w:spacing w:lineRule="auto" w:line="360"/>
        <w:jc w:val="left"/>
        <w:rPr>
          <w:lang w:val="en-AU"/>
        </w:rPr>
      </w:pPr>
      <w:r>
        <w:rPr>
          <w:lang w:val="en-AU"/>
        </w:rPr>
      </w:r>
    </w:p>
    <w:p>
      <w:pPr>
        <w:pStyle w:val="Textbody1"/>
        <w:spacing w:lineRule="auto" w:line="360"/>
        <w:jc w:val="left"/>
        <w:rPr/>
      </w:pPr>
      <w:r>
        <w:rPr>
          <w:lang w:val="en-AU"/>
        </w:rPr>
        <w:t>To assess the risk of collisions, we developed methods to quantify regional train movements in space and time, determine likelihoods of species occurrencce, and fit a model to reported collision data.</w:t>
      </w:r>
    </w:p>
    <w:p>
      <w:pPr>
        <w:pStyle w:val="Textbody1"/>
        <w:spacing w:lineRule="auto" w:line="360"/>
        <w:jc w:val="left"/>
        <w:rPr>
          <w:lang w:val="en-AU"/>
        </w:rPr>
      </w:pPr>
      <w:r>
        <w:rPr>
          <w:lang w:val="en-AU"/>
        </w:rPr>
      </w:r>
    </w:p>
    <w:p>
      <w:pPr>
        <w:pStyle w:val="Textbody1"/>
        <w:spacing w:lineRule="auto" w:line="360"/>
        <w:jc w:val="left"/>
        <w:rPr/>
      </w:pPr>
      <w:r>
        <w:rPr>
          <w:lang w:val="en-AU"/>
        </w:rPr>
        <w:t>The model performance was...</w:t>
      </w:r>
    </w:p>
    <w:p>
      <w:pPr>
        <w:pStyle w:val="Textbody1"/>
        <w:spacing w:lineRule="auto" w:line="360"/>
        <w:jc w:val="left"/>
        <w:rPr>
          <w:lang w:val="en-AU"/>
        </w:rPr>
      </w:pPr>
      <w:r>
        <w:rPr>
          <w:lang w:val="en-AU"/>
        </w:rPr>
      </w:r>
    </w:p>
    <w:p>
      <w:pPr>
        <w:pStyle w:val="Textbody1"/>
        <w:spacing w:lineRule="auto" w:line="360"/>
        <w:jc w:val="left"/>
        <w:rPr/>
      </w:pPr>
      <w:r>
        <w:rPr>
          <w:lang w:val="en-AU"/>
        </w:rPr>
        <w:t>Predictions from the model can help managers decide where, when and how best to mitigate strikes.</w:t>
      </w:r>
      <w:r>
        <w:br w:type="page"/>
      </w:r>
    </w:p>
    <w:p>
      <w:pPr>
        <w:pStyle w:val="Heading21"/>
        <w:numPr>
          <w:ilvl w:val="1"/>
          <w:numId w:val="2"/>
        </w:numPr>
        <w:spacing w:lineRule="auto" w:line="360"/>
        <w:jc w:val="left"/>
        <w:outlineLvl w:val="1"/>
        <w:rPr/>
      </w:pPr>
      <w:r>
        <w:rPr>
          <w:lang w:val="en-AU"/>
        </w:rPr>
        <w:t>Keywords</w:t>
      </w:r>
    </w:p>
    <w:p>
      <w:pPr>
        <w:pStyle w:val="Textbody1"/>
        <w:spacing w:lineRule="auto" w:line="360"/>
        <w:jc w:val="left"/>
        <w:rPr/>
      </w:pPr>
      <w:r>
        <w:rPr>
          <w:lang w:val="en-AU"/>
        </w:rPr>
        <w:t>animal, framework, train, risk, species distribution model, speed, track, crepuscular, WTC</w:t>
      </w:r>
      <w:r>
        <w:br w:type="page"/>
      </w:r>
    </w:p>
    <w:p>
      <w:pPr>
        <w:pStyle w:val="Heading21"/>
        <w:jc w:val="left"/>
        <w:rPr/>
      </w:pPr>
      <w:r>
        <w:rPr>
          <w:lang w:val="en-AU"/>
        </w:rPr>
        <w:t>Introduction</w:t>
      </w:r>
    </w:p>
    <w:p>
      <w:pPr>
        <w:pStyle w:val="Textbody1"/>
        <w:spacing w:lineRule="auto" w:line="360"/>
        <w:jc w:val="left"/>
        <w:rPr/>
      </w:pPr>
      <w:r>
        <w:rPr>
          <w:lang w:val="en-AU"/>
        </w:rPr>
        <w:t>Linear infrastructure that carries moving vehicles such as road and rail developments cause both direct and indirect disruptions to ecological systems (</w:t>
      </w:r>
      <w:r>
        <w:rPr>
          <w:lang w:val="en-AU"/>
        </w:rPr>
        <w:t>Seiler &amp; Helldin,</w:t>
      </w:r>
      <w:r>
        <w:rPr>
          <w:lang w:val="en-AU"/>
        </w:rPr>
        <w:t xml:space="preserve"> </w:t>
      </w:r>
      <w:r>
        <w:rPr>
          <w:lang w:val="en-AU"/>
        </w:rPr>
        <w:t xml:space="preserve">2006; </w:t>
      </w:r>
      <w:r>
        <w:rPr>
          <w:lang w:val="en-AU"/>
        </w:rPr>
        <w:t>van der Ree et al, 2015).  Although transportation networks support</w:t>
      </w:r>
      <w:r>
        <w:rPr>
          <w:lang w:val="en-AU"/>
        </w:rPr>
        <w:t xml:space="preserve"> human</w:t>
      </w:r>
      <w:r>
        <w:rPr>
          <w:lang w:val="en-AU"/>
        </w:rPr>
        <w:t xml:space="preserve"> civilisations by moving goods, expanding services, and enabling recreational activities, they also introduce environmental impacts that must be managed</w:t>
      </w:r>
      <w:r>
        <w:rPr>
          <w:lang w:val="en-AU"/>
        </w:rPr>
        <w:t xml:space="preserve"> (Spellerberg, 1998)</w:t>
      </w:r>
      <w:r>
        <w:rPr>
          <w:lang w:val="en-AU"/>
        </w:rPr>
        <w:t>.  One of the most visible impacts is the direct mortality of wildlife resulting from strikes that occur on transportation networks (</w:t>
      </w:r>
      <w:r>
        <w:rPr>
          <w:lang w:val="en-AU"/>
        </w:rPr>
        <w:t>Forman et al., 2003</w:t>
      </w:r>
      <w:r>
        <w:rPr>
          <w:lang w:val="en-AU"/>
        </w:rPr>
        <w:t>).</w:t>
      </w:r>
    </w:p>
    <w:p>
      <w:pPr>
        <w:pStyle w:val="Textbody1"/>
        <w:spacing w:lineRule="auto" w:line="360"/>
        <w:jc w:val="left"/>
        <w:rPr>
          <w:lang w:val="en-AU"/>
        </w:rPr>
      </w:pPr>
      <w:r>
        <w:rPr>
          <w:lang w:val="en-AU"/>
        </w:rPr>
      </w:r>
    </w:p>
    <w:p>
      <w:pPr>
        <w:pStyle w:val="Textbody1"/>
        <w:spacing w:lineRule="auto" w:line="360"/>
        <w:jc w:val="left"/>
        <w:rPr/>
      </w:pPr>
      <w:r>
        <w:rPr>
          <w:lang w:val="en-AU"/>
        </w:rPr>
        <w:t>Collisions between animals and moving vehicles is a common problem throughout the world (</w:t>
      </w:r>
      <w:r>
        <w:rPr>
          <w:lang w:val="en-AU"/>
        </w:rPr>
        <w:t>Litvaitis &amp; Tash, 2008</w:t>
      </w:r>
      <w:r>
        <w:rPr>
          <w:lang w:val="en-AU"/>
        </w:rPr>
        <w:t xml:space="preserve">).  </w:t>
      </w:r>
      <w:r>
        <w:rPr>
          <w:lang w:val="en-AU"/>
        </w:rPr>
        <w:t xml:space="preserve">Larger wildlife are more problematic as they often pose safety concerns in addition to animal welfare and conservation issues ().  </w:t>
      </w:r>
      <w:r>
        <w:rPr>
          <w:lang w:val="en-AU"/>
        </w:rPr>
        <w:t>For example, d</w:t>
      </w:r>
      <w:r>
        <w:rPr>
          <w:lang w:val="en-AU"/>
        </w:rPr>
        <w:t>eer-vehicle collisions on roads are well-studied in North America () and Europe () for this reason.   Moreover, as under-developed countries create infrastructure</w:t>
      </w:r>
      <w:r>
        <w:rPr>
          <w:lang w:val="en-AU"/>
        </w:rPr>
        <w:t xml:space="preserve"> to match the intensity of developed nations in North America and Europe</w:t>
      </w:r>
      <w:r>
        <w:rPr>
          <w:lang w:val="en-AU"/>
        </w:rPr>
        <w:t xml:space="preserve">, management of wildlife-vehicle collisions will become </w:t>
      </w:r>
      <w:r>
        <w:rPr>
          <w:lang w:val="en-AU"/>
        </w:rPr>
        <w:t>increasingly important</w:t>
      </w:r>
      <w:r>
        <w:rPr>
          <w:lang w:val="en-AU"/>
        </w:rPr>
        <w:t>.</w:t>
      </w:r>
    </w:p>
    <w:p>
      <w:pPr>
        <w:pStyle w:val="Textbody1"/>
        <w:spacing w:lineRule="auto" w:line="360"/>
        <w:jc w:val="left"/>
        <w:rPr>
          <w:lang w:val="en-AU"/>
        </w:rPr>
      </w:pPr>
      <w:r>
        <w:rPr>
          <w:lang w:val="en-AU"/>
        </w:rPr>
      </w:r>
    </w:p>
    <w:p>
      <w:pPr>
        <w:pStyle w:val="Textbody1"/>
        <w:spacing w:lineRule="auto" w:line="360"/>
        <w:jc w:val="left"/>
        <w:rPr/>
      </w:pPr>
      <w:r>
        <w:rPr>
          <w:lang w:val="en-AU"/>
        </w:rPr>
        <w:t>Information about the spatial and temporal distribution and magnitude of wildlife-vehicle collisions is useful</w:t>
      </w:r>
      <w:r>
        <w:rPr>
          <w:lang w:val="en-AU"/>
        </w:rPr>
        <w:t xml:space="preserve"> to help managers address this issue</w:t>
      </w:r>
      <w:r>
        <w:rPr>
          <w:lang w:val="en-AU"/>
        </w:rPr>
        <w:t xml:space="preserve"> ()</w:t>
      </w:r>
      <w:r>
        <w:rPr>
          <w:lang w:val="en-AU"/>
        </w:rPr>
        <w:t>.</w:t>
      </w:r>
      <w:r>
        <w:rPr>
          <w:lang w:val="en-AU"/>
        </w:rPr>
        <w:t xml:space="preserve">  Information derived from empirical, simulated, or modelled data may help to plan mitigation.  For example, knowing a hotspot location along a transportation network for a particular species will assist managers to select and implement the most appropriate form of mitigation (e.g. animal exclusion or change in network activity).  Statistical modelling has become a common method of predicting wildlife-vehicle collisions to inform management ().</w:t>
      </w:r>
    </w:p>
    <w:p>
      <w:pPr>
        <w:pStyle w:val="Textbody1"/>
        <w:spacing w:lineRule="auto" w:line="360"/>
        <w:jc w:val="left"/>
        <w:rPr>
          <w:lang w:val="en-AU"/>
        </w:rPr>
      </w:pPr>
      <w:r>
        <w:rPr>
          <w:lang w:val="en-AU"/>
        </w:rPr>
      </w:r>
    </w:p>
    <w:p>
      <w:pPr>
        <w:pStyle w:val="Textbody1"/>
        <w:spacing w:lineRule="auto" w:line="360"/>
        <w:jc w:val="left"/>
        <w:rPr/>
      </w:pPr>
      <w:r>
        <w:rPr>
          <w:lang w:val="en-AU"/>
        </w:rPr>
        <w:t xml:space="preserve">The majority of </w:t>
      </w:r>
      <w:r>
        <w:rPr>
          <w:lang w:val="en-AU"/>
        </w:rPr>
        <w:t xml:space="preserve">wildlife-vehicle collision </w:t>
      </w:r>
      <w:r>
        <w:rPr>
          <w:lang w:val="en-AU"/>
        </w:rPr>
        <w:t>modelling deals with road networks</w:t>
      </w:r>
      <w:r>
        <w:rPr>
          <w:lang w:val="en-AU"/>
        </w:rPr>
        <w:t xml:space="preserve"> (), however, the problem extends to other forms of vehicular networks such as air () and rail () operation.  Regardless of the mode of transport, the modelling of collisions share some common attributes.  First, the movements or presence of animals are often considered in the models.  This may also include behaviour traits ().  Second, the presence or movements of vehicles are also considered and may be grouped into a larger category of human behaviour as speed and trajectory are ultimately controlled by us.  These distinctions are well-known in the road ecology literature ().</w:t>
      </w:r>
    </w:p>
    <w:p>
      <w:pPr>
        <w:pStyle w:val="Textbody1"/>
        <w:spacing w:lineRule="auto" w:line="360"/>
        <w:jc w:val="left"/>
        <w:rPr>
          <w:lang w:val="en-AU"/>
        </w:rPr>
      </w:pPr>
      <w:r>
        <w:rPr>
          <w:lang w:val="en-AU"/>
        </w:rPr>
      </w:r>
    </w:p>
    <w:p>
      <w:pPr>
        <w:pStyle w:val="Textbody1"/>
        <w:spacing w:lineRule="auto" w:line="360"/>
        <w:jc w:val="left"/>
        <w:rPr/>
      </w:pPr>
      <w:r>
        <w:rPr>
          <w:lang w:val="en-AU"/>
        </w:rPr>
        <w:t>As wildlife-vehicle collisions occur in b</w:t>
      </w:r>
      <w:r>
        <w:rPr>
          <w:lang w:val="en-AU"/>
        </w:rPr>
        <w:t>oth space and time</w:t>
      </w:r>
      <w:r>
        <w:rPr>
          <w:lang w:val="en-AU"/>
        </w:rPr>
        <w:t>,</w:t>
      </w:r>
      <w:r>
        <w:rPr>
          <w:lang w:val="en-AU"/>
        </w:rPr>
        <w:t xml:space="preserve"> model</w:t>
      </w:r>
      <w:r>
        <w:rPr>
          <w:lang w:val="en-AU"/>
        </w:rPr>
        <w:t>s that respond to and predict in these dimensions are most useful to managers ()</w:t>
      </w:r>
      <w:r>
        <w:rPr>
          <w:lang w:val="en-AU"/>
        </w:rPr>
        <w:t>.</w:t>
      </w:r>
      <w:r>
        <w:rPr>
          <w:lang w:val="en-AU"/>
        </w:rPr>
        <w:t xml:space="preserve">  Spatial attributes of data are foundational to collision modelling () but temporal attributes are less commonly employed.  As both wildlife and human behaviour exhibit temporal patterns, including model parameters to incorporate this data may improve the utility of model predictions - assuming a reasonable model specification.</w:t>
      </w:r>
    </w:p>
    <w:p>
      <w:pPr>
        <w:pStyle w:val="Textbody1"/>
        <w:spacing w:lineRule="auto" w:line="360"/>
        <w:jc w:val="left"/>
        <w:rPr>
          <w:lang w:val="en-AU"/>
        </w:rPr>
      </w:pPr>
      <w:r>
        <w:rPr/>
      </w:r>
    </w:p>
    <w:p>
      <w:pPr>
        <w:pStyle w:val="Textbody1"/>
        <w:spacing w:lineRule="auto" w:line="360"/>
        <w:jc w:val="left"/>
        <w:rPr/>
      </w:pPr>
      <w:r>
        <w:rPr>
          <w:lang w:val="en-AU"/>
        </w:rPr>
        <w:t xml:space="preserve">Extensive rail networks with considerable activity exist on every continent in the world, and although broader ecological effects have been analysed (), very few studies model wildlife-train collisions.  Moose have gained considerable attention in both North America () and Europe () and have also been the focus of management ().  Deer have also been studied in Japan ().  In Oceania, kangaroos (analogues to deer in wildlife collision modelling) and other Australian species have yet to be modelled for train collisions.  </w:t>
      </w:r>
      <w:r>
        <w:rPr>
          <w:lang w:val="en-AU"/>
        </w:rPr>
        <w:t xml:space="preserve">We aim to develop a modelling framework that predicts the rate of collisions across the regional </w:t>
      </w:r>
      <w:r>
        <w:rPr>
          <w:lang w:val="en-AU"/>
        </w:rPr>
        <w:t xml:space="preserve">passenger </w:t>
      </w:r>
      <w:r>
        <w:rPr>
          <w:lang w:val="en-AU"/>
        </w:rPr>
        <w:t>train network in Victoria</w:t>
      </w:r>
      <w:r>
        <w:rPr>
          <w:lang w:val="en-AU"/>
        </w:rPr>
        <w:t>.  We envisage these methods informing rail operators of potential dangers as well as generalising to other species (e.g. wombats) and rail operations (e.g. freight transport).</w:t>
      </w:r>
      <w:r>
        <w:br w:type="page"/>
      </w:r>
    </w:p>
    <w:p>
      <w:pPr>
        <w:pStyle w:val="Heading21"/>
        <w:numPr>
          <w:ilvl w:val="1"/>
          <w:numId w:val="2"/>
        </w:numPr>
        <w:spacing w:lineRule="auto" w:line="360"/>
        <w:jc w:val="left"/>
        <w:outlineLvl w:val="1"/>
        <w:rPr/>
      </w:pPr>
      <w:r>
        <w:rPr>
          <w:lang w:val="en-AU"/>
        </w:rPr>
        <w:t>Materials and Methods</w:t>
      </w:r>
    </w:p>
    <w:p>
      <w:pPr>
        <w:pStyle w:val="Heading31"/>
        <w:numPr>
          <w:ilvl w:val="2"/>
          <w:numId w:val="2"/>
        </w:numPr>
        <w:spacing w:lineRule="auto" w:line="360"/>
        <w:jc w:val="left"/>
        <w:outlineLvl w:val="2"/>
        <w:rPr/>
      </w:pPr>
      <w:r>
        <w:rPr>
          <w:lang w:val="en-AU"/>
        </w:rPr>
        <w:t>STUDY AREA</w:t>
      </w:r>
    </w:p>
    <w:p>
      <w:pPr>
        <w:pStyle w:val="Textbody1"/>
        <w:spacing w:lineRule="auto" w:line="360"/>
        <w:jc w:val="left"/>
        <w:rPr/>
      </w:pPr>
      <w:r>
        <w:rPr>
          <w:lang w:val="en-AU"/>
        </w:rPr>
        <w:t>We use a 1712-kilometre Victorian regional passenger rail network (operated by V/line) in south-east Australia to conduct our study (Figure 1).  Trains operate on all sections of the network between the hours of 4am and 2am with the largest volume occurring Monday through Friday between the hours of 7am and 9am and 4pm and 6pm.</w:t>
      </w:r>
    </w:p>
    <w:p>
      <w:pPr>
        <w:pStyle w:val="Heading31"/>
        <w:numPr>
          <w:ilvl w:val="2"/>
          <w:numId w:val="2"/>
        </w:numPr>
        <w:spacing w:lineRule="auto" w:line="360"/>
        <w:jc w:val="left"/>
        <w:outlineLvl w:val="2"/>
        <w:rPr/>
      </w:pPr>
      <w:r>
        <w:rPr>
          <w:lang w:val="en-AU"/>
        </w:rPr>
        <w:t>DATA PREPARATION</w:t>
      </w:r>
    </w:p>
    <w:p>
      <w:pPr>
        <w:pStyle w:val="Textbody1"/>
        <w:spacing w:lineRule="auto" w:line="360"/>
        <w:jc w:val="left"/>
        <w:rPr/>
      </w:pPr>
      <w:r>
        <w:rPr>
          <w:lang w:val="en-AU"/>
        </w:rPr>
        <w:t>To organise our spatial data and modelling, we overlay a spatial grid of one square kilometre resolution on the rail network (Figure 2).  Each grid cell is used as a modelling unit for species occurrence and as a micro-site for quantifying the regional train movements and speeds.</w:t>
      </w:r>
    </w:p>
    <w:p>
      <w:pPr>
        <w:pStyle w:val="Textbody1"/>
        <w:spacing w:lineRule="auto" w:line="360"/>
        <w:jc w:val="left"/>
        <w:rPr/>
      </w:pPr>
      <w:r>
        <w:rPr>
          <w:lang w:val="en-AU"/>
        </w:rPr>
        <w:t>We use Eastern grey kangaroos (</w:t>
      </w:r>
      <w:r>
        <w:rPr>
          <w:rStyle w:val="Emphasis"/>
          <w:lang w:val="en-AU"/>
        </w:rPr>
        <w:t>Macropus giganteus</w:t>
      </w:r>
      <w:r>
        <w:rPr>
          <w:lang w:val="en-AU"/>
        </w:rPr>
        <w:t>, Shaw) as our case study species ("kangaroos", hereafter) as they are the most frequently struck wildlife and large enough to cause significant damage to trains.  We obtained 439 kangaroo collision records from V/line spanning a six year period between 1 January, 2009 and 31 December, 2015. Each record had a corresponding incident date, incident time, name of service line, and nearest fraction of a kilometre post.  Using geographic information system (GIS) data on the regional rail network, we determined spatial coordinates (GDA94 MGA zone 55 projection) from the reported kilometre post and service line.</w:t>
      </w:r>
    </w:p>
    <w:p>
      <w:pPr>
        <w:pStyle w:val="Textbody1"/>
        <w:spacing w:lineRule="auto" w:line="360"/>
        <w:jc w:val="left"/>
        <w:rPr/>
      </w:pPr>
      <w:r>
        <w:rPr>
          <w:lang w:val="en-AU"/>
        </w:rPr>
        <w:tab/>
        <w:t>To represent kangaroo distribution in the landscape, we use species distribution modelling to predict relative likelihood of occurrence in each grid cell (see Visintin et al, 2016).</w:t>
      </w:r>
    </w:p>
    <w:p>
      <w:pPr>
        <w:pStyle w:val="Firstlineindent"/>
        <w:spacing w:lineRule="auto" w:line="360"/>
        <w:jc w:val="left"/>
        <w:rPr/>
      </w:pPr>
      <w:r>
        <w:rPr>
          <w:lang w:val="en-AU"/>
        </w:rPr>
        <w:t>To determine train movements across space and time, we used a spatial database to interpolate locations and times of unique train routes from V/Line general transit feed specification (GTFS) data (accessed online 3 March, 2016).  GTFS is a standard publishing format for public transport agencies for scheduling and spatial data.  This data allows software developers to write applications for mobile devices that track and report the locations of public transportation.  Our query returned the weekly average number of trains, the total length of track, and average train speed in each grid cell for each hour of the day where trains occurred.</w:t>
      </w:r>
    </w:p>
    <w:p>
      <w:pPr>
        <w:pStyle w:val="Firstlineindent"/>
        <w:spacing w:lineRule="auto" w:line="360"/>
        <w:jc w:val="left"/>
        <w:rPr/>
      </w:pPr>
      <w:r>
        <w:rPr>
          <w:lang w:val="en-AU"/>
        </w:rPr>
        <w:t xml:space="preserve">We also considered the coincidence of peak periods of train movements with daylight by adding a </w:t>
      </w:r>
    </w:p>
    <w:p>
      <w:pPr>
        <w:pStyle w:val="Firstlineindent"/>
        <w:spacing w:lineRule="auto" w:line="360"/>
        <w:jc w:val="left"/>
        <w:rPr>
          <w:lang w:val="en-AU"/>
        </w:rPr>
      </w:pPr>
      <w:r>
        <w:rPr>
          <w:lang w:val="en-AU"/>
        </w:rPr>
      </w:r>
    </w:p>
    <w:p>
      <w:pPr>
        <w:pStyle w:val="Heading31"/>
        <w:numPr>
          <w:ilvl w:val="2"/>
          <w:numId w:val="2"/>
        </w:numPr>
        <w:spacing w:lineRule="auto" w:line="360"/>
        <w:jc w:val="left"/>
        <w:outlineLvl w:val="2"/>
        <w:rPr/>
      </w:pPr>
      <w:r>
        <w:rPr>
          <w:lang w:val="en-AU"/>
        </w:rPr>
        <w:t>STATISTICAL MODELLING</w:t>
      </w:r>
    </w:p>
    <w:p>
      <w:pPr>
        <w:pStyle w:val="Textbody1"/>
        <w:spacing w:lineRule="auto" w:line="360"/>
        <w:jc w:val="left"/>
        <w:rPr/>
      </w:pPr>
      <w:r>
        <w:rPr>
          <w:lang w:val="en-AU"/>
        </w:rPr>
        <w:t xml:space="preserve">We adapted a formerly developed single-species quantitative risk model (see Visintin et al, 2016) to fit and compare the relationship of species presence and characteristics of the rail network to collision likelihood expressed as: </w:t>
      </w:r>
    </w:p>
    <w:tbl>
      <w:tblPr>
        <w:tblW w:w="9070" w:type="dxa"/>
        <w:jc w:val="left"/>
        <w:tblInd w:w="0" w:type="dxa"/>
        <w:tblBorders/>
        <w:tblCellMar>
          <w:top w:w="0" w:type="dxa"/>
          <w:left w:w="0" w:type="dxa"/>
          <w:bottom w:w="0" w:type="dxa"/>
          <w:right w:w="0" w:type="dxa"/>
        </w:tblCellMar>
      </w:tblPr>
      <w:tblGrid>
        <w:gridCol w:w="8728"/>
        <w:gridCol w:w="341"/>
      </w:tblGrid>
      <w:tr>
        <w:trPr/>
        <w:tc>
          <w:tcPr>
            <w:tcW w:w="8728" w:type="dxa"/>
            <w:tcBorders/>
            <w:shd w:fill="auto" w:val="clear"/>
          </w:tcPr>
          <w:p>
            <w:pPr>
              <w:pStyle w:val="Equp"/>
              <w:spacing w:lineRule="auto" w:line="360"/>
              <w:jc w:val="center"/>
              <w:rPr/>
            </w:pPr>
            <w:r>
              <w:rPr/>
            </w:r>
            <m:oMath xmlns:m="http://schemas.openxmlformats.org/officeDocument/2006/math">
              <m:r>
                <w:rPr>
                  <w:rFonts w:ascii="Cambria Math" w:hAnsi="Cambria Math"/>
                </w:rPr>
                <m:t xml:space="preserve">c</m:t>
              </m:r>
              <m:r>
                <w:rPr>
                  <w:rFonts w:ascii="Cambria Math" w:hAnsi="Cambria Math"/>
                </w:rPr>
                <m:t xml:space="preserve">l</m:t>
              </m:r>
              <m:r>
                <w:rPr>
                  <w:rFonts w:ascii="Cambria Math" w:hAnsi="Cambria Math"/>
                </w:rPr>
                <m:t xml:space="preserve">o</m:t>
              </m:r>
              <m:r>
                <w:rPr>
                  <w:rFonts w:ascii="Cambria Math" w:hAnsi="Cambria Math"/>
                </w:rPr>
                <m:t xml:space="preserve">g</m:t>
              </m:r>
              <m:r>
                <w:rPr>
                  <w:rFonts w:ascii="Cambria Math" w:hAnsi="Cambria Math"/>
                </w:rPr>
                <m:t xml:space="preserve">l</m:t>
              </m:r>
              <m:r>
                <w:rPr>
                  <w:rFonts w:ascii="Cambria Math" w:hAnsi="Cambria Math"/>
                </w:rPr>
                <m:t xml:space="preserve">o</m:t>
              </m:r>
              <m:r>
                <w:rPr>
                  <w:rFonts w:ascii="Cambria Math" w:hAnsi="Cambria Math"/>
                </w:rPr>
                <m:t xml:space="preserve">g</m:t>
              </m:r>
              <m:d>
                <m:dPr>
                  <m:begChr m:val="("/>
                  <m:endChr m:val=")"/>
                </m:dPr>
                <m:e>
                  <m:r>
                    <w:rPr>
                      <w:rFonts w:ascii="Cambria Math" w:hAnsi="Cambria Math"/>
                    </w:rPr>
                    <m:t xml:space="preserve">P</m:t>
                  </m:r>
                  <m:r>
                    <w:rPr>
                      <w:rFonts w:ascii="Cambria Math" w:hAnsi="Cambria Math"/>
                    </w:rPr>
                    <m:t xml:space="preserve">r</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e>
              </m:d>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O</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V</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r>
                <w:rPr>
                  <w:rFonts w:ascii="Cambria Math" w:hAnsi="Cambria Math"/>
                </w:rPr>
                <m:t xml:space="preserve">∗</m:t>
              </m:r>
              <m:r>
                <w:rPr>
                  <w:rFonts w:ascii="Cambria Math" w:hAnsi="Cambria Math"/>
                </w:rPr>
                <m:t xml:space="preserve">l</m:t>
              </m:r>
              <m:r>
                <w:rPr>
                  <w:rFonts w:ascii="Cambria Math" w:hAnsi="Cambria Math"/>
                </w:rPr>
                <m:t xml:space="preserve">n</m:t>
              </m:r>
              <m:d>
                <m:dPr>
                  <m:begChr m:val="("/>
                  <m:endChr m:val=")"/>
                </m:dPr>
                <m:e>
                  <m:sSub>
                    <m:e>
                      <m:r>
                        <w:rPr>
                          <w:rFonts w:ascii="Cambria Math" w:hAnsi="Cambria Math"/>
                        </w:rPr>
                        <m:t xml:space="preserve">S</m:t>
                      </m:r>
                    </m:e>
                    <m:sub>
                      <m:r>
                        <w:rPr>
                          <w:rFonts w:ascii="Cambria Math" w:hAnsi="Cambria Math"/>
                        </w:rPr>
                        <m:t xml:space="preserve">i</m:t>
                      </m:r>
                    </m:sub>
                  </m:sSub>
                </m:e>
              </m:d>
            </m:oMath>
          </w:p>
        </w:tc>
        <w:tc>
          <w:tcPr>
            <w:tcW w:w="341" w:type="dxa"/>
            <w:tcBorders/>
            <w:shd w:fill="auto" w:val="clear"/>
          </w:tcPr>
          <w:p>
            <w:pPr>
              <w:pStyle w:val="Equnump"/>
              <w:spacing w:lineRule="auto" w:line="360"/>
              <w:jc w:val="left"/>
              <w:rPr/>
            </w:pPr>
            <w:r>
              <w:rPr>
                <w:lang w:val="en-AU"/>
              </w:rPr>
              <w:t>(1)</w:t>
            </w:r>
          </w:p>
        </w:tc>
      </w:tr>
    </w:tbl>
    <w:p>
      <w:pPr>
        <w:pStyle w:val="LikeTextbody"/>
        <w:spacing w:lineRule="auto" w:line="360"/>
        <w:jc w:val="left"/>
        <w:rPr>
          <w:lang w:val="en-AU"/>
        </w:rPr>
      </w:pPr>
      <w:r>
        <w:rPr>
          <w:lang w:val="en-AU"/>
        </w:rPr>
      </w:r>
    </w:p>
    <w:p>
      <w:pPr>
        <w:pStyle w:val="Textbody1"/>
        <w:spacing w:lineRule="auto" w:line="360"/>
        <w:jc w:val="left"/>
        <w:rPr/>
      </w:pPr>
      <w:r>
        <w:rPr>
          <w:lang w:val="en-AU"/>
        </w:rPr>
        <w:t xml:space="preserve">where </w:t>
      </w:r>
      <w:r>
        <w:rPr>
          <w:lang w:val="en-AU"/>
        </w:rPr>
      </w:r>
      <m:oMath xmlns:m="http://schemas.openxmlformats.org/officeDocument/2006/math">
        <m:sSub>
          <m:e>
            <m:r>
              <w:rPr>
                <w:rFonts w:ascii="Cambria Math" w:hAnsi="Cambria Math"/>
              </w:rPr>
              <m:t xml:space="preserve">Y</m:t>
            </m:r>
          </m:e>
          <m:sub>
            <m:r>
              <w:rPr>
                <w:rFonts w:ascii="Cambria Math" w:hAnsi="Cambria Math"/>
              </w:rPr>
              <m:t xml:space="preserve">i</m:t>
            </m:r>
          </m:sub>
        </m:sSub>
      </m:oMath>
      <w:r>
        <w:rPr>
          <w:lang w:val="en-AU"/>
        </w:rPr>
        <w:t xml:space="preserve"> is the relative likelihood of a collision equal to one, </w:t>
      </w:r>
      <w:r>
        <w:rPr>
          <w:lang w:val="en-AU"/>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lang w:val="en-AU"/>
        </w:rPr>
        <w:t xml:space="preserve"> is species occurrence, </w:t>
      </w:r>
      <w:r>
        <w:rPr>
          <w:lang w:val="en-AU"/>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lang w:val="en-AU"/>
        </w:rPr>
        <w:t xml:space="preserve"> is  average number of trains moving through the cell, </w:t>
      </w:r>
      <w:r>
        <w:rPr>
          <w:lang w:val="en-AU"/>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lang w:val="en-AU"/>
        </w:rPr>
        <w:t xml:space="preserve"> is average train speed, in a given place </w:t>
      </w:r>
      <w:r>
        <w:rPr>
          <w:lang w:val="en-AU"/>
        </w:rPr>
      </w:r>
      <m:oMath xmlns:m="http://schemas.openxmlformats.org/officeDocument/2006/math">
        <m:r>
          <w:rPr>
            <w:rFonts w:ascii="Cambria Math" w:hAnsi="Cambria Math"/>
          </w:rPr>
          <m:t xml:space="preserve">i</m:t>
        </m:r>
      </m:oMath>
      <w:r>
        <w:rPr>
          <w:lang w:val="en-AU"/>
        </w:rPr>
        <w:t xml:space="preserve"> .</w:t>
      </w:r>
      <w:r>
        <w:br w:type="page"/>
      </w:r>
    </w:p>
    <w:p>
      <w:pPr>
        <w:pStyle w:val="Heading21"/>
        <w:numPr>
          <w:ilvl w:val="1"/>
          <w:numId w:val="2"/>
        </w:numPr>
        <w:spacing w:lineRule="auto" w:line="360"/>
        <w:jc w:val="left"/>
        <w:outlineLvl w:val="1"/>
        <w:rPr/>
      </w:pPr>
      <w:r>
        <w:rPr>
          <w:lang w:val="en-AU"/>
        </w:rPr>
        <w:t>Results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pPr>
      <w:r>
        <w:rPr>
          <w:lang w:val="en-AU"/>
        </w:rPr>
        <w:t>Discussion</w:t>
      </w:r>
    </w:p>
    <w:p>
      <w:pPr>
        <w:pStyle w:val="Textbody1"/>
        <w:spacing w:lineRule="auto" w:line="360"/>
        <w:jc w:val="left"/>
        <w:rPr/>
      </w:pPr>
      <w:r>
        <w:rPr>
          <w:lang w:val="en-AU"/>
        </w:rPr>
        <w:t>Model fit...</w:t>
      </w:r>
    </w:p>
    <w:p>
      <w:pPr>
        <w:pStyle w:val="Textbody1"/>
        <w:spacing w:lineRule="auto" w:line="360"/>
        <w:jc w:val="left"/>
        <w:rPr>
          <w:lang w:val="en-AU"/>
        </w:rPr>
      </w:pPr>
      <w:r>
        <w:rPr>
          <w:lang w:val="en-AU"/>
        </w:rPr>
      </w:r>
    </w:p>
    <w:p>
      <w:pPr>
        <w:pStyle w:val="Textbody1"/>
        <w:spacing w:lineRule="auto" w:line="360"/>
        <w:jc w:val="left"/>
        <w:rPr/>
      </w:pPr>
      <w:r>
        <w:rPr>
          <w:lang w:val="en-AU"/>
        </w:rPr>
        <w:t>Train speed...</w:t>
      </w:r>
    </w:p>
    <w:p>
      <w:pPr>
        <w:pStyle w:val="Textbody1"/>
        <w:spacing w:lineRule="auto" w:line="360"/>
        <w:jc w:val="left"/>
        <w:rPr>
          <w:lang w:val="en-AU"/>
        </w:rPr>
      </w:pPr>
      <w:r>
        <w:rPr>
          <w:lang w:val="en-AU"/>
        </w:rPr>
      </w:r>
    </w:p>
    <w:p>
      <w:pPr>
        <w:pStyle w:val="Textbody1"/>
        <w:spacing w:lineRule="auto" w:line="360"/>
        <w:jc w:val="left"/>
        <w:rPr/>
      </w:pPr>
      <w:r>
        <w:rPr>
          <w:lang w:val="en-AU"/>
        </w:rPr>
        <w:t>EGK presence...</w:t>
      </w:r>
    </w:p>
    <w:p>
      <w:pPr>
        <w:pStyle w:val="Textbody1"/>
        <w:spacing w:lineRule="auto" w:line="360"/>
        <w:jc w:val="left"/>
        <w:rPr>
          <w:lang w:val="en-AU"/>
        </w:rPr>
      </w:pPr>
      <w:r>
        <w:rPr>
          <w:lang w:val="en-AU"/>
        </w:rPr>
      </w:r>
    </w:p>
    <w:p>
      <w:pPr>
        <w:pStyle w:val="Textbody1"/>
        <w:spacing w:lineRule="auto" w:line="360"/>
        <w:jc w:val="left"/>
        <w:rPr/>
      </w:pPr>
      <w:r>
        <w:rPr>
          <w:lang w:val="en-AU"/>
        </w:rPr>
        <w:t>Crepuscular activity and temporal...</w:t>
      </w:r>
    </w:p>
    <w:p>
      <w:pPr>
        <w:pStyle w:val="Textbody1"/>
        <w:spacing w:lineRule="auto" w:line="360"/>
        <w:jc w:val="left"/>
        <w:rPr>
          <w:lang w:val="en-AU"/>
        </w:rPr>
      </w:pPr>
      <w:r>
        <w:rPr>
          <w:lang w:val="en-AU"/>
        </w:rPr>
      </w:r>
    </w:p>
    <w:p>
      <w:pPr>
        <w:pStyle w:val="Textbody1"/>
        <w:spacing w:lineRule="auto" w:line="360"/>
        <w:jc w:val="left"/>
        <w:rPr/>
      </w:pPr>
      <w:r>
        <w:rPr>
          <w:lang w:val="en-AU"/>
        </w:rPr>
        <w:t>Detection issues...</w:t>
      </w:r>
    </w:p>
    <w:p>
      <w:pPr>
        <w:pStyle w:val="Textbody1"/>
        <w:spacing w:lineRule="auto" w:line="360"/>
        <w:jc w:val="left"/>
        <w:rPr>
          <w:lang w:val="en-AU"/>
        </w:rPr>
      </w:pPr>
      <w:r>
        <w:rPr>
          <w:lang w:val="en-AU"/>
        </w:rPr>
      </w:r>
    </w:p>
    <w:p>
      <w:pPr>
        <w:pStyle w:val="Textbody1"/>
        <w:spacing w:lineRule="auto" w:line="360"/>
        <w:jc w:val="left"/>
        <w:rPr/>
      </w:pPr>
      <w:r>
        <w:rPr>
          <w:lang w:val="en-AU"/>
        </w:rPr>
        <w:t>Implied management...</w:t>
      </w:r>
    </w:p>
    <w:p>
      <w:pPr>
        <w:pStyle w:val="Textbody1"/>
        <w:spacing w:lineRule="auto" w:line="360"/>
        <w:jc w:val="left"/>
        <w:rPr>
          <w:lang w:val="en-AU"/>
        </w:rPr>
      </w:pPr>
      <w:r>
        <w:rPr>
          <w:lang w:val="en-AU"/>
        </w:rPr>
      </w:r>
    </w:p>
    <w:p>
      <w:pPr>
        <w:pStyle w:val="Textbody1"/>
        <w:spacing w:lineRule="auto" w:line="360"/>
        <w:jc w:val="left"/>
        <w:rPr/>
      </w:pPr>
      <w:r>
        <w:rPr>
          <w:lang w:val="en-AU"/>
        </w:rPr>
        <w:t>Reduce animal presence (e.g. deterrents or exclusions) or reduce train threat (e.g. adjust schedules or speeds)...</w:t>
      </w:r>
    </w:p>
    <w:p>
      <w:pPr>
        <w:pStyle w:val="Textbody1"/>
        <w:spacing w:lineRule="auto" w:line="360"/>
        <w:jc w:val="left"/>
        <w:rPr>
          <w:lang w:val="en-AU"/>
        </w:rPr>
      </w:pPr>
      <w:r>
        <w:rPr>
          <w:lang w:val="en-AU"/>
        </w:rPr>
      </w:r>
      <w:r>
        <w:br w:type="page"/>
      </w:r>
    </w:p>
    <w:p>
      <w:pPr>
        <w:pStyle w:val="Heading21"/>
        <w:numPr>
          <w:ilvl w:val="1"/>
          <w:numId w:val="2"/>
        </w:numPr>
        <w:spacing w:lineRule="auto" w:line="360"/>
        <w:jc w:val="left"/>
        <w:outlineLvl w:val="1"/>
        <w:rPr/>
      </w:pPr>
      <w:r>
        <w:rPr>
          <w:lang w:val="en-AU"/>
        </w:rPr>
        <w:t>Data Accessibility</w:t>
      </w:r>
    </w:p>
    <w:p>
      <w:pPr>
        <w:pStyle w:val="Textbody1"/>
        <w:spacing w:lineRule="auto" w:line="360"/>
        <w:jc w:val="left"/>
        <w:rPr/>
      </w:pPr>
      <w:r>
        <w:rPr>
          <w:lang w:val="en-AU"/>
        </w:rPr>
        <w:t xml:space="preserve">Model Dataset - </w:t>
      </w:r>
    </w:p>
    <w:p>
      <w:pPr>
        <w:pStyle w:val="Textbody1"/>
        <w:spacing w:lineRule="auto" w:line="360"/>
        <w:jc w:val="left"/>
        <w:rPr/>
      </w:pPr>
      <w:r>
        <w:rPr>
          <w:lang w:val="en-AU"/>
        </w:rPr>
        <w:t xml:space="preserve">R Code - </w:t>
      </w:r>
      <w:r>
        <w:br w:type="page"/>
      </w:r>
    </w:p>
    <w:p>
      <w:pPr>
        <w:pStyle w:val="Heading21"/>
        <w:numPr>
          <w:ilvl w:val="1"/>
          <w:numId w:val="2"/>
        </w:numPr>
        <w:spacing w:lineRule="auto" w:line="360"/>
        <w:jc w:val="left"/>
        <w:outlineLvl w:val="1"/>
        <w:rPr/>
      </w:pPr>
      <w:r>
        <w:rPr>
          <w:lang w:val="en-AU"/>
        </w:rPr>
        <w:t>Acknowledgements</w:t>
      </w:r>
    </w:p>
    <w:p>
      <w:pPr>
        <w:pStyle w:val="Textbody1"/>
        <w:spacing w:lineRule="auto" w:line="360"/>
        <w:jc w:val="left"/>
        <w:rPr/>
      </w:pPr>
      <w:r>
        <w:rPr/>
      </w:r>
      <w:r>
        <w:br w:type="page"/>
      </w:r>
    </w:p>
    <w:p>
      <w:pPr>
        <w:pStyle w:val="Heading21"/>
        <w:jc w:val="left"/>
        <w:rPr/>
      </w:pPr>
      <w:bookmarkStart w:id="0" w:name="JR_bib_end3"/>
      <w:bookmarkEnd w:id="0"/>
      <w:r>
        <w:rPr>
          <w:lang w:val="en-AU"/>
        </w:rPr>
        <w:t>References</w:t>
      </w:r>
    </w:p>
    <w:p>
      <w:pPr>
        <w:pStyle w:val="Textbody1"/>
        <w:jc w:val="left"/>
        <w:rPr/>
      </w:pPr>
      <w:r>
        <w:rPr/>
        <w:t>Forman, R. T.T., Sperling, D., Bissonette, J. A., Clevenger, A. P., Cutshall, C. D., Dale, V. H., Fahrig, L., France, R., Goldman, C. R., Heanue, K., Jones, J. A., Swanson, F., Turrentine, T., &amp; Winter, T. C. (2003) Road ecology: Science and solutions. Island Press, Washington, D.C.</w:t>
      </w:r>
    </w:p>
    <w:p>
      <w:pPr>
        <w:pStyle w:val="Textbody1"/>
        <w:jc w:val="left"/>
        <w:rPr/>
      </w:pPr>
      <w:r>
        <w:rPr/>
        <w:t>Litvaitis, J. A. &amp; Tash, J. P. (2008) An approach toward understanding wildlife-vehicle collisions. Environmental Management 42: 688-697</w:t>
      </w:r>
    </w:p>
    <w:p>
      <w:pPr>
        <w:pStyle w:val="Textbody1"/>
        <w:jc w:val="left"/>
        <w:rPr/>
      </w:pPr>
      <w:r>
        <w:rPr/>
        <w:t>Seiler, A. &amp; Helldin, J. O. (2006) Mortality in wildlife due to transportation. In: Davenport, J. &amp; Davenport, J. L. (eds) The Ecology of Transportation: Managing Mobility for the Environment. Springer, Netherlands, pp. 165-189</w:t>
      </w:r>
    </w:p>
    <w:p>
      <w:pPr>
        <w:pStyle w:val="Textbody1"/>
        <w:jc w:val="left"/>
        <w:rPr/>
      </w:pPr>
      <w:r>
        <w:rPr/>
        <w:t>Spellerberg, I. (1998) Ecological effects of roads and traffic: a literature review. Global Ecology and Biogeography 7: 317-333</w:t>
      </w:r>
    </w:p>
    <w:p>
      <w:pPr>
        <w:pStyle w:val="Textbody1"/>
        <w:spacing w:lineRule="auto" w:line="480"/>
        <w:jc w:val="left"/>
        <w:rPr>
          <w:b w:val="false"/>
          <w:b w:val="false"/>
          <w:bCs w:val="false"/>
          <w:i w:val="false"/>
          <w:i w:val="false"/>
          <w:iCs w:val="false"/>
        </w:rPr>
      </w:pPr>
      <w:r>
        <w:rPr>
          <w:b w:val="false"/>
          <w:bCs w:val="false"/>
          <w:i w:val="false"/>
          <w:iCs w:val="false"/>
        </w:rPr>
        <w:t>van der Ree, R., Smith, D. J. &amp; Grilo, C. (2015) Handbook of Road Ecology. John Wiley &amp;</w:t>
      </w:r>
      <w:r>
        <w:rPr>
          <w:b w:val="false"/>
          <w:bCs w:val="false"/>
          <w:i w:val="false"/>
          <w:iCs w:val="false"/>
        </w:rPr>
        <w:t xml:space="preserve"> </w:t>
      </w:r>
      <w:r>
        <w:rPr>
          <w:b w:val="false"/>
          <w:bCs w:val="false"/>
          <w:i w:val="false"/>
          <w:iCs w:val="false"/>
        </w:rPr>
        <w:t>Sons Ltd, Chichester, UK</w:t>
      </w:r>
    </w:p>
    <w:p>
      <w:pPr>
        <w:pStyle w:val="Textbody1"/>
        <w:spacing w:lineRule="auto" w:line="480"/>
        <w:jc w:val="left"/>
        <w:rPr>
          <w:b w:val="false"/>
          <w:b w:val="false"/>
          <w:bCs w:val="false"/>
          <w:i w:val="false"/>
          <w:i w:val="false"/>
          <w:iCs w:val="false"/>
        </w:rPr>
      </w:pPr>
      <w:r>
        <w:rPr>
          <w:rStyle w:val="Emphasis"/>
          <w:b w:val="false"/>
          <w:bCs w:val="false"/>
          <w:i w:val="false"/>
          <w:iCs w:val="false"/>
        </w:rPr>
        <w:t>Visintin, C., van der Ree, R. &amp; McCarthy, M. A. (2016) A simple framework for a complex problem? Predicting wildlife–vehicle collisions.  Ecology and Evolution 6(17): 6409–6421</w:t>
      </w:r>
    </w:p>
    <w:p>
      <w:pPr>
        <w:pStyle w:val="Textbody1"/>
        <w:jc w:val="left"/>
        <w:rPr>
          <w:rStyle w:val="Emphasis"/>
          <w:i w:val="false"/>
          <w:i w:val="false"/>
          <w:iCs w:val="false"/>
          <w:lang w:val="en-AU"/>
        </w:rPr>
      </w:pPr>
      <w:r>
        <w:rPr>
          <w:i w:val="false"/>
          <w:iCs w:val="false"/>
          <w:lang w:val="en-AU"/>
        </w:rPr>
      </w:r>
      <w:r>
        <w:br w:type="page"/>
      </w:r>
    </w:p>
    <w:p>
      <w:pPr>
        <w:pStyle w:val="Heading21"/>
        <w:numPr>
          <w:ilvl w:val="1"/>
          <w:numId w:val="2"/>
        </w:numPr>
        <w:spacing w:lineRule="auto" w:line="360"/>
        <w:jc w:val="left"/>
        <w:outlineLvl w:val="1"/>
        <w:rPr/>
      </w:pPr>
      <w:r>
        <w:rPr>
          <w:lang w:val="en-AU"/>
        </w:rPr>
        <w:t>Tables</w:t>
      </w:r>
    </w:p>
    <w:p>
      <w:pPr>
        <w:pStyle w:val="Textbody1"/>
        <w:spacing w:lineRule="auto" w:line="360"/>
        <w:jc w:val="left"/>
        <w:rPr/>
      </w:pPr>
      <w:r>
        <w:rPr>
          <w:rStyle w:val="Captiontitle"/>
          <w:lang w:val="en-AU"/>
        </w:rPr>
        <w:t xml:space="preserve">Table 1: </w:t>
      </w:r>
      <w:r>
        <w:rPr>
          <w:lang w:val="en-AU"/>
        </w:rPr>
        <w:t>Top six native mammal species involved in WVC in Victoria. Species observations are used for the species occurrence models and recorded collisions for the collision risk models. The datasets used in the models are comprised of both presences (P) and background (B).</w:t>
      </w:r>
    </w:p>
    <w:p>
      <w:pPr>
        <w:sectPr>
          <w:type w:val="nextPage"/>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pPr>
    </w:p>
    <w:tbl>
      <w:tblPr>
        <w:tblW w:w="9070" w:type="dxa"/>
        <w:jc w:val="left"/>
        <w:tblInd w:w="0" w:type="dxa"/>
        <w:tblBorders/>
        <w:tblCellMar>
          <w:top w:w="0" w:type="dxa"/>
          <w:left w:w="0" w:type="dxa"/>
          <w:bottom w:w="0" w:type="dxa"/>
          <w:right w:w="0" w:type="dxa"/>
        </w:tblCellMar>
      </w:tblPr>
      <w:tblGrid>
        <w:gridCol w:w="1694"/>
        <w:gridCol w:w="1261"/>
        <w:gridCol w:w="3060"/>
        <w:gridCol w:w="3054"/>
      </w:tblGrid>
      <w:tr>
        <w:trPr/>
        <w:tc>
          <w:tcPr>
            <w:tcW w:w="1694" w:type="dxa"/>
            <w:tcBorders/>
            <w:shd w:fill="auto" w:val="clear"/>
          </w:tcPr>
          <w:p>
            <w:pPr>
              <w:pStyle w:val="Sty11L"/>
              <w:spacing w:lineRule="auto" w:line="360"/>
              <w:jc w:val="left"/>
              <w:rPr/>
            </w:pPr>
            <w:r>
              <w:rPr>
                <w:lang w:val="en-AU"/>
              </w:rPr>
              <w:t xml:space="preserve">Species Name </w:t>
            </w:r>
          </w:p>
        </w:tc>
        <w:tc>
          <w:tcPr>
            <w:tcW w:w="1261" w:type="dxa"/>
            <w:tcBorders/>
            <w:shd w:fill="auto" w:val="clear"/>
          </w:tcPr>
          <w:p>
            <w:pPr>
              <w:pStyle w:val="Sty11L"/>
              <w:spacing w:lineRule="auto" w:line="360"/>
              <w:jc w:val="left"/>
              <w:rPr/>
            </w:pPr>
            <w:r>
              <w:rPr>
                <w:lang w:val="en-AU"/>
              </w:rPr>
              <w:t xml:space="preserve">Species Code </w:t>
            </w:r>
          </w:p>
        </w:tc>
        <w:tc>
          <w:tcPr>
            <w:tcW w:w="3060" w:type="dxa"/>
            <w:tcBorders/>
            <w:shd w:fill="auto" w:val="clear"/>
          </w:tcPr>
          <w:p>
            <w:pPr>
              <w:pStyle w:val="Sty11L"/>
              <w:spacing w:lineRule="auto" w:line="360"/>
              <w:jc w:val="left"/>
              <w:rPr/>
            </w:pPr>
            <w:r>
              <w:rPr>
                <w:lang w:val="en-AU"/>
              </w:rPr>
              <w:t xml:space="preserve">n Species Observations (2000-2014) </w:t>
            </w:r>
          </w:p>
        </w:tc>
        <w:tc>
          <w:tcPr>
            <w:tcW w:w="3054" w:type="dxa"/>
            <w:tcBorders/>
            <w:shd w:fill="auto" w:val="clear"/>
          </w:tcPr>
          <w:p>
            <w:pPr>
              <w:pStyle w:val="Sty11L"/>
              <w:spacing w:lineRule="auto" w:line="360"/>
              <w:jc w:val="left"/>
              <w:rPr/>
            </w:pPr>
            <w:r>
              <w:rPr>
                <w:lang w:val="en-AU"/>
              </w:rPr>
              <w:t xml:space="preserve">n Recorded Collisions (2010-2014) </w:t>
            </w:r>
          </w:p>
        </w:tc>
      </w:tr>
      <w:tr>
        <w:trPr/>
        <w:tc>
          <w:tcPr>
            <w:tcW w:w="1694" w:type="dxa"/>
            <w:tcBorders/>
            <w:shd w:fill="auto" w:val="clear"/>
          </w:tcPr>
          <w:p>
            <w:pPr>
              <w:pStyle w:val="Sty11L"/>
              <w:spacing w:lineRule="auto" w:line="360"/>
              <w:jc w:val="left"/>
              <w:rPr/>
            </w:pPr>
            <w:r>
              <w:rPr>
                <w:lang w:val="en-AU"/>
              </w:rPr>
              <w:t xml:space="preserve">Eastern Grey Kangaroo </w:t>
            </w:r>
          </w:p>
        </w:tc>
        <w:tc>
          <w:tcPr>
            <w:tcW w:w="1261" w:type="dxa"/>
            <w:tcBorders/>
            <w:shd w:fill="auto" w:val="clear"/>
          </w:tcPr>
          <w:p>
            <w:pPr>
              <w:pStyle w:val="Sty11L"/>
              <w:spacing w:lineRule="auto" w:line="360"/>
              <w:jc w:val="left"/>
              <w:rPr/>
            </w:pPr>
            <w:r>
              <w:rPr>
                <w:lang w:val="en-AU"/>
              </w:rPr>
              <w:t xml:space="preserve">EGK </w:t>
            </w:r>
          </w:p>
        </w:tc>
        <w:tc>
          <w:tcPr>
            <w:tcW w:w="3060" w:type="dxa"/>
            <w:tcBorders/>
            <w:shd w:fill="auto" w:val="clear"/>
          </w:tcPr>
          <w:p>
            <w:pPr>
              <w:pStyle w:val="Sty11L"/>
              <w:spacing w:lineRule="auto" w:line="360"/>
              <w:jc w:val="left"/>
              <w:rPr/>
            </w:pPr>
            <w:r>
              <w:rPr>
                <w:lang w:val="en-AU"/>
              </w:rPr>
              <w:t xml:space="preserve">12175 : 2414P / 9761B </w:t>
            </w:r>
          </w:p>
        </w:tc>
        <w:tc>
          <w:tcPr>
            <w:tcW w:w="3054" w:type="dxa"/>
            <w:tcBorders/>
            <w:shd w:fill="auto" w:val="clear"/>
          </w:tcPr>
          <w:p>
            <w:pPr>
              <w:pStyle w:val="Sty11L"/>
              <w:spacing w:lineRule="auto" w:line="360"/>
              <w:jc w:val="left"/>
              <w:rPr/>
            </w:pPr>
            <w:r>
              <w:rPr>
                <w:rFonts w:ascii="Lucida Sans;DejaVu Sans;Lucida Grande;Segoe UI;Verdana;Helvetica;sans-serif" w:hAnsi="Lucida Sans;DejaVu Sans;Lucida Grande;Segoe UI;Verdana;Helvetica;sans-serif"/>
                <w:b w:val="false"/>
                <w:i w:val="false"/>
                <w:caps w:val="false"/>
                <w:smallCaps w:val="false"/>
                <w:color w:val="000000"/>
                <w:spacing w:val="0"/>
                <w:sz w:val="17"/>
                <w:lang w:val="en-AU"/>
              </w:rPr>
              <w:t>615951</w:t>
            </w:r>
            <w:r>
              <w:rPr>
                <w:lang w:val="en-AU"/>
              </w:rPr>
              <w:t xml:space="preserve"> : 3160P / 612791B </w:t>
            </w:r>
          </w:p>
        </w:tc>
      </w:tr>
      <w:tr>
        <w:trPr/>
        <w:tc>
          <w:tcPr>
            <w:tcW w:w="1694" w:type="dxa"/>
            <w:tcBorders/>
            <w:shd w:fill="auto" w:val="clear"/>
          </w:tcPr>
          <w:p>
            <w:pPr>
              <w:pStyle w:val="Sty11L"/>
              <w:spacing w:lineRule="auto" w:line="360"/>
              <w:jc w:val="left"/>
              <w:rPr/>
            </w:pPr>
            <w:r>
              <w:rPr>
                <w:lang w:val="en-AU"/>
              </w:rPr>
              <w:t xml:space="preserve">Common Brushtail Possum </w:t>
            </w:r>
          </w:p>
        </w:tc>
        <w:tc>
          <w:tcPr>
            <w:tcW w:w="1261" w:type="dxa"/>
            <w:tcBorders/>
            <w:shd w:fill="auto" w:val="clear"/>
          </w:tcPr>
          <w:p>
            <w:pPr>
              <w:pStyle w:val="Sty11L"/>
              <w:spacing w:lineRule="auto" w:line="360"/>
              <w:jc w:val="left"/>
              <w:rPr/>
            </w:pPr>
            <w:r>
              <w:rPr>
                <w:lang w:val="en-AU"/>
              </w:rPr>
              <w:t xml:space="preserve">BTP </w:t>
            </w:r>
          </w:p>
        </w:tc>
        <w:tc>
          <w:tcPr>
            <w:tcW w:w="3060" w:type="dxa"/>
            <w:tcBorders/>
            <w:shd w:fill="auto" w:val="clear"/>
          </w:tcPr>
          <w:p>
            <w:pPr>
              <w:pStyle w:val="Sty11L"/>
              <w:spacing w:lineRule="auto" w:line="360"/>
              <w:jc w:val="left"/>
              <w:rPr/>
            </w:pPr>
            <w:r>
              <w:rPr>
                <w:lang w:val="en-AU"/>
              </w:rPr>
              <w:t xml:space="preserve">13582 : 3821P / 9761B </w:t>
            </w:r>
          </w:p>
        </w:tc>
        <w:tc>
          <w:tcPr>
            <w:tcW w:w="3054" w:type="dxa"/>
            <w:tcBorders/>
            <w:shd w:fill="auto" w:val="clear"/>
          </w:tcPr>
          <w:p>
            <w:pPr>
              <w:pStyle w:val="Sty11L"/>
              <w:spacing w:lineRule="auto" w:line="360"/>
              <w:jc w:val="left"/>
              <w:rPr/>
            </w:pPr>
            <w:r>
              <w:rPr>
                <w:lang w:val="en-AU"/>
              </w:rPr>
              <w:t>613180 : 389P / 612791B</w:t>
            </w:r>
          </w:p>
        </w:tc>
      </w:tr>
      <w:tr>
        <w:trPr/>
        <w:tc>
          <w:tcPr>
            <w:tcW w:w="1694" w:type="dxa"/>
            <w:tcBorders/>
            <w:shd w:fill="auto" w:val="clear"/>
          </w:tcPr>
          <w:p>
            <w:pPr>
              <w:pStyle w:val="Sty11L"/>
              <w:spacing w:lineRule="auto" w:line="360"/>
              <w:jc w:val="left"/>
              <w:rPr/>
            </w:pPr>
            <w:r>
              <w:rPr>
                <w:lang w:val="en-AU"/>
              </w:rPr>
              <w:t xml:space="preserve">Common Ringtail Possum </w:t>
            </w:r>
          </w:p>
        </w:tc>
        <w:tc>
          <w:tcPr>
            <w:tcW w:w="1261" w:type="dxa"/>
            <w:tcBorders/>
            <w:shd w:fill="auto" w:val="clear"/>
          </w:tcPr>
          <w:p>
            <w:pPr>
              <w:pStyle w:val="Sty11L"/>
              <w:spacing w:lineRule="auto" w:line="360"/>
              <w:jc w:val="left"/>
              <w:rPr/>
            </w:pPr>
            <w:r>
              <w:rPr>
                <w:lang w:val="en-AU"/>
              </w:rPr>
              <w:t xml:space="preserve">RTP </w:t>
            </w:r>
          </w:p>
        </w:tc>
        <w:tc>
          <w:tcPr>
            <w:tcW w:w="3060" w:type="dxa"/>
            <w:tcBorders/>
            <w:shd w:fill="auto" w:val="clear"/>
          </w:tcPr>
          <w:p>
            <w:pPr>
              <w:pStyle w:val="Sty11L"/>
              <w:spacing w:lineRule="auto" w:line="360"/>
              <w:jc w:val="left"/>
              <w:rPr/>
            </w:pPr>
            <w:r>
              <w:rPr>
                <w:lang w:val="en-AU"/>
              </w:rPr>
              <w:t xml:space="preserve">13382 : 3621P / 9761B </w:t>
            </w:r>
          </w:p>
        </w:tc>
        <w:tc>
          <w:tcPr>
            <w:tcW w:w="3054" w:type="dxa"/>
            <w:tcBorders/>
            <w:shd w:fill="auto" w:val="clear"/>
          </w:tcPr>
          <w:p>
            <w:pPr>
              <w:pStyle w:val="Sty11L"/>
              <w:spacing w:lineRule="auto" w:line="360"/>
              <w:jc w:val="left"/>
              <w:rPr/>
            </w:pPr>
            <w:r>
              <w:rPr>
                <w:lang w:val="en-AU"/>
              </w:rPr>
              <w:t>613123 : 332P / 612791B</w:t>
            </w:r>
          </w:p>
        </w:tc>
      </w:tr>
      <w:tr>
        <w:trPr/>
        <w:tc>
          <w:tcPr>
            <w:tcW w:w="1694" w:type="dxa"/>
            <w:tcBorders/>
            <w:shd w:fill="auto" w:val="clear"/>
          </w:tcPr>
          <w:p>
            <w:pPr>
              <w:pStyle w:val="Sty11L"/>
              <w:spacing w:lineRule="auto" w:line="360"/>
              <w:jc w:val="left"/>
              <w:rPr/>
            </w:pPr>
            <w:r>
              <w:rPr>
                <w:lang w:val="en-AU"/>
              </w:rPr>
              <w:t xml:space="preserve">Black Swamp Wallaby </w:t>
            </w:r>
          </w:p>
        </w:tc>
        <w:tc>
          <w:tcPr>
            <w:tcW w:w="1261" w:type="dxa"/>
            <w:tcBorders/>
            <w:shd w:fill="auto" w:val="clear"/>
          </w:tcPr>
          <w:p>
            <w:pPr>
              <w:pStyle w:val="Sty11L"/>
              <w:spacing w:lineRule="auto" w:line="360"/>
              <w:jc w:val="left"/>
              <w:rPr/>
            </w:pPr>
            <w:r>
              <w:rPr>
                <w:lang w:val="en-AU"/>
              </w:rPr>
              <w:t xml:space="preserve">BSW </w:t>
            </w:r>
          </w:p>
        </w:tc>
        <w:tc>
          <w:tcPr>
            <w:tcW w:w="3060" w:type="dxa"/>
            <w:tcBorders/>
            <w:shd w:fill="auto" w:val="clear"/>
          </w:tcPr>
          <w:p>
            <w:pPr>
              <w:pStyle w:val="Sty11L"/>
              <w:spacing w:lineRule="auto" w:line="360"/>
              <w:jc w:val="left"/>
              <w:rPr/>
            </w:pPr>
            <w:r>
              <w:rPr>
                <w:lang w:val="en-AU"/>
              </w:rPr>
              <w:t xml:space="preserve">13841 : 4080P / 9761B </w:t>
            </w:r>
          </w:p>
        </w:tc>
        <w:tc>
          <w:tcPr>
            <w:tcW w:w="3054" w:type="dxa"/>
            <w:tcBorders/>
            <w:shd w:fill="auto" w:val="clear"/>
          </w:tcPr>
          <w:p>
            <w:pPr>
              <w:pStyle w:val="Sty11L"/>
              <w:spacing w:lineRule="auto" w:line="360"/>
              <w:jc w:val="left"/>
              <w:rPr/>
            </w:pPr>
            <w:r>
              <w:rPr>
                <w:lang w:val="en-AU"/>
              </w:rPr>
              <w:t xml:space="preserve">613082 : 291P / 612791B </w:t>
            </w:r>
          </w:p>
        </w:tc>
      </w:tr>
      <w:tr>
        <w:trPr/>
        <w:tc>
          <w:tcPr>
            <w:tcW w:w="1694" w:type="dxa"/>
            <w:tcBorders/>
            <w:shd w:fill="auto" w:val="clear"/>
          </w:tcPr>
          <w:p>
            <w:pPr>
              <w:pStyle w:val="Sty11L"/>
              <w:spacing w:lineRule="auto" w:line="360"/>
              <w:jc w:val="left"/>
              <w:rPr/>
            </w:pPr>
            <w:r>
              <w:rPr>
                <w:lang w:val="en-AU"/>
              </w:rPr>
              <w:t xml:space="preserve">Common Wombat </w:t>
            </w:r>
          </w:p>
        </w:tc>
        <w:tc>
          <w:tcPr>
            <w:tcW w:w="1261" w:type="dxa"/>
            <w:tcBorders/>
            <w:shd w:fill="auto" w:val="clear"/>
          </w:tcPr>
          <w:p>
            <w:pPr>
              <w:pStyle w:val="Sty11L"/>
              <w:spacing w:lineRule="auto" w:line="360"/>
              <w:jc w:val="left"/>
              <w:rPr/>
            </w:pPr>
            <w:r>
              <w:rPr>
                <w:lang w:val="en-AU"/>
              </w:rPr>
              <w:t xml:space="preserve">WOM </w:t>
            </w:r>
          </w:p>
        </w:tc>
        <w:tc>
          <w:tcPr>
            <w:tcW w:w="3060" w:type="dxa"/>
            <w:tcBorders/>
            <w:shd w:fill="auto" w:val="clear"/>
          </w:tcPr>
          <w:p>
            <w:pPr>
              <w:pStyle w:val="Sty11L"/>
              <w:spacing w:lineRule="auto" w:line="360"/>
              <w:jc w:val="left"/>
              <w:rPr/>
            </w:pPr>
            <w:r>
              <w:rPr>
                <w:lang w:val="en-AU"/>
              </w:rPr>
              <w:t xml:space="preserve">12060 : 2299P / 9761B </w:t>
            </w:r>
          </w:p>
        </w:tc>
        <w:tc>
          <w:tcPr>
            <w:tcW w:w="3054" w:type="dxa"/>
            <w:tcBorders/>
            <w:shd w:fill="auto" w:val="clear"/>
          </w:tcPr>
          <w:p>
            <w:pPr>
              <w:pStyle w:val="Sty11L"/>
              <w:spacing w:lineRule="auto" w:line="360"/>
              <w:jc w:val="left"/>
              <w:rPr/>
            </w:pPr>
            <w:r>
              <w:rPr>
                <w:lang w:val="en-AU"/>
              </w:rPr>
              <w:t>613044 : 253P / 612791B</w:t>
            </w:r>
          </w:p>
        </w:tc>
      </w:tr>
      <w:tr>
        <w:trPr/>
        <w:tc>
          <w:tcPr>
            <w:tcW w:w="1694" w:type="dxa"/>
            <w:tcBorders/>
            <w:shd w:fill="auto" w:val="clear"/>
          </w:tcPr>
          <w:p>
            <w:pPr>
              <w:pStyle w:val="Sty11L"/>
              <w:spacing w:lineRule="auto" w:line="360"/>
              <w:jc w:val="left"/>
              <w:rPr/>
            </w:pPr>
            <w:r>
              <w:rPr>
                <w:lang w:val="en-AU"/>
              </w:rPr>
              <w:t xml:space="preserve">Koala </w:t>
            </w:r>
          </w:p>
        </w:tc>
        <w:tc>
          <w:tcPr>
            <w:tcW w:w="1261" w:type="dxa"/>
            <w:tcBorders/>
            <w:shd w:fill="auto" w:val="clear"/>
          </w:tcPr>
          <w:p>
            <w:pPr>
              <w:pStyle w:val="Sty11L"/>
              <w:spacing w:lineRule="auto" w:line="360"/>
              <w:jc w:val="left"/>
              <w:rPr/>
            </w:pPr>
            <w:r>
              <w:rPr>
                <w:lang w:val="en-AU"/>
              </w:rPr>
              <w:t xml:space="preserve">KOA </w:t>
            </w:r>
          </w:p>
        </w:tc>
        <w:tc>
          <w:tcPr>
            <w:tcW w:w="3060" w:type="dxa"/>
            <w:tcBorders/>
            <w:shd w:fill="auto" w:val="clear"/>
          </w:tcPr>
          <w:p>
            <w:pPr>
              <w:pStyle w:val="Sty11L"/>
              <w:spacing w:lineRule="auto" w:line="360"/>
              <w:jc w:val="left"/>
              <w:rPr/>
            </w:pPr>
            <w:r>
              <w:rPr>
                <w:lang w:val="en-AU"/>
              </w:rPr>
              <w:t xml:space="preserve">12485 : 2724P / 9761B </w:t>
            </w:r>
          </w:p>
        </w:tc>
        <w:tc>
          <w:tcPr>
            <w:tcW w:w="3054" w:type="dxa"/>
            <w:tcBorders/>
            <w:shd w:fill="auto" w:val="clear"/>
          </w:tcPr>
          <w:p>
            <w:pPr>
              <w:pStyle w:val="Sty11L"/>
              <w:spacing w:lineRule="auto" w:line="360"/>
              <w:jc w:val="left"/>
              <w:rPr/>
            </w:pPr>
            <w:r>
              <w:rPr>
                <w:lang w:val="en-AU"/>
              </w:rPr>
              <w:t xml:space="preserve">612949 : 158P / 612791B </w:t>
            </w:r>
          </w:p>
        </w:tc>
      </w:tr>
    </w:tbl>
    <w:p>
      <w:pPr>
        <w:pStyle w:val="Normal"/>
        <w:jc w:val="left"/>
        <w:rPr>
          <w:lang w:val="en-AU"/>
        </w:rPr>
      </w:pPr>
      <w:r>
        <w:rPr>
          <w:lang w:val="en-AU"/>
        </w:rPr>
      </w:r>
    </w:p>
    <w:p>
      <w:pPr>
        <w:pStyle w:val="Heading21"/>
        <w:widowControl w:val="false"/>
        <w:numPr>
          <w:ilvl w:val="0"/>
          <w:numId w:val="0"/>
        </w:numPr>
        <w:overflowPunct w:val="true"/>
        <w:spacing w:lineRule="auto" w:line="360"/>
        <w:jc w:val="left"/>
        <w:outlineLvl w:val="1"/>
        <w:rPr>
          <w:lang w:val="en-AU"/>
        </w:rPr>
      </w:pPr>
      <w:r>
        <w:rPr>
          <w:lang w:val="en-AU"/>
        </w:rPr>
      </w:r>
      <w:r>
        <w:br w:type="page"/>
      </w:r>
    </w:p>
    <w:p>
      <w:pPr>
        <w:pStyle w:val="Heading21"/>
        <w:numPr>
          <w:ilvl w:val="1"/>
          <w:numId w:val="2"/>
        </w:numPr>
        <w:spacing w:lineRule="auto" w:line="360"/>
        <w:jc w:val="left"/>
        <w:outlineLvl w:val="1"/>
        <w:rPr/>
      </w:pPr>
      <w:r>
        <w:rPr>
          <w:lang w:val="en-AU"/>
        </w:rPr>
        <w:t>Figures</w:t>
      </w:r>
    </w:p>
    <w:p>
      <w:pPr>
        <w:pStyle w:val="Header"/>
        <w:spacing w:lineRule="auto" w:line="360"/>
        <w:jc w:val="left"/>
        <w:rPr>
          <w:rStyle w:val="Captiontitle"/>
          <w:lang w:val="en-AU"/>
        </w:rPr>
      </w:pPr>
      <w:r>
        <w:rPr>
          <w:lang w:val="en-AU"/>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4072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9450" cy="4072255"/>
                    </a:xfrm>
                    <a:prstGeom prst="rect">
                      <a:avLst/>
                    </a:prstGeom>
                  </pic:spPr>
                </pic:pic>
              </a:graphicData>
            </a:graphic>
          </wp:anchor>
        </w:drawing>
      </w:r>
    </w:p>
    <w:p>
      <w:pPr>
        <w:pStyle w:val="Header"/>
        <w:spacing w:lineRule="auto" w:line="360"/>
        <w:jc w:val="left"/>
        <w:rPr/>
      </w:pPr>
      <w:r>
        <w:rPr>
          <w:rStyle w:val="Captiontitle"/>
          <w:lang w:val="en-AU"/>
        </w:rPr>
        <w:t xml:space="preserve">Figure 1: </w:t>
      </w:r>
      <w:r>
        <w:rPr>
          <w:lang w:val="en-AU"/>
        </w:rPr>
        <w:t>Wildlife-train collisions reported between 2009-2014 in Victoria.</w:t>
      </w:r>
      <w:r>
        <w:br w:type="page"/>
      </w:r>
    </w:p>
    <w:p>
      <w:pPr>
        <w:pStyle w:val="Header"/>
        <w:spacing w:lineRule="auto" w:line="360"/>
        <w:jc w:val="left"/>
        <w:rPr>
          <w:lang w:val="en-AU"/>
        </w:rPr>
      </w:pPr>
      <w:r>
        <w:rPr>
          <w:lang w:val="en-AU"/>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59450" cy="33921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59450" cy="3392170"/>
                    </a:xfrm>
                    <a:prstGeom prst="rect">
                      <a:avLst/>
                    </a:prstGeom>
                  </pic:spPr>
                </pic:pic>
              </a:graphicData>
            </a:graphic>
          </wp:anchor>
        </w:drawing>
      </w:r>
    </w:p>
    <w:p>
      <w:pPr>
        <w:pStyle w:val="Header"/>
        <w:spacing w:lineRule="auto" w:line="360"/>
        <w:jc w:val="left"/>
        <w:rPr/>
      </w:pPr>
      <w:r>
        <w:rPr>
          <w:b/>
          <w:bCs/>
          <w:lang w:val="en-AU"/>
        </w:rPr>
        <w:t xml:space="preserve">Figure 2: </w:t>
      </w:r>
      <w:r>
        <w:rPr>
          <w:b w:val="false"/>
          <w:bCs w:val="false"/>
          <w:lang w:val="en-AU"/>
        </w:rPr>
        <w:t xml:space="preserve"> Grid used to organise modelling data (number of cells: 2015; extents: 104000,5741000 x 556000,6084000; projection: GDA94 MGA zone 55)</w:t>
      </w:r>
    </w:p>
    <w:p>
      <w:pPr>
        <w:pStyle w:val="Normal"/>
        <w:rPr/>
      </w:pPr>
      <w:r>
        <w:rPr/>
      </w:r>
    </w:p>
    <w:p>
      <w:pPr>
        <w:pStyle w:val="Normal"/>
        <w:rPr/>
      </w:pPr>
      <w:r>
        <w:rPr/>
      </w:r>
    </w:p>
    <w:p>
      <w:pPr>
        <w:sectPr>
          <w:type w:val="continuous"/>
          <w:pgSz w:w="11950" w:h="16901"/>
          <w:pgMar w:left="1440" w:right="1440" w:header="0" w:top="1134" w:footer="0" w:bottom="1134" w:gutter="0"/>
          <w:lnNumType w:countBy="1" w:restart="continuous" w:distance="283"/>
          <w:formProt w:val="false"/>
          <w:textDirection w:val="lrTb"/>
          <w:docGrid w:type="default" w:linePitch="312" w:charSpace="4294961151"/>
        </w:sectPr>
      </w:pPr>
    </w:p>
    <w:sectPr>
      <w:type w:val="continuous"/>
      <w:pgSz w:w="11950" w:h="16901"/>
      <w:pgMar w:left="1440" w:right="1440" w:header="0" w:top="1134" w:footer="0" w:bottom="1134" w:gutter="0"/>
      <w:lnNumType w:countBy="1" w:restart="continuous" w:distance="283"/>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monospace">
    <w:charset w:val="01"/>
    <w:family w:val="swiss"/>
    <w:pitch w:val="default"/>
  </w:font>
  <w:font w:name="Liberation Sans">
    <w:altName w:val="Arial"/>
    <w:charset w:val="01"/>
    <w:family w:val="swiss"/>
    <w:pitch w:val="default"/>
  </w:font>
  <w:font w:name="Open Sans">
    <w:charset w:val="01"/>
    <w:family w:val="swiss"/>
    <w:pitch w:val="default"/>
  </w:font>
  <w:font w:name="Lucida Sans">
    <w:altName w:val="DejaVu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0"/>
        <w:szCs w:val="24"/>
        <w:lang w:val="en-AU" w:eastAsia="en-US" w:bidi="en-US"/>
      </w:rPr>
    </w:rPrDefault>
    <w:pPrDefault>
      <w:pPr/>
    </w:pPrDefault>
  </w:docDefaults>
  <w:style w:type="paragraph" w:styleId="Normal">
    <w:name w:val="Normal"/>
    <w:qFormat/>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Textsuperscript">
    <w:name w:val="textsuperscript"/>
    <w:qFormat/>
    <w:rPr>
      <w:sz w:val="19"/>
    </w:rPr>
  </w:style>
  <w:style w:type="character" w:styleId="Captiontitle">
    <w:name w:val="caption-title"/>
    <w:qFormat/>
    <w:rPr>
      <w:b/>
      <w:i w:val="false"/>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tt">
    <w:name w:val="texttt"/>
    <w:qFormat/>
    <w:rPr>
      <w:rFonts w:ascii="monospace" w:hAnsi="monospace"/>
    </w:rPr>
  </w:style>
  <w:style w:type="character" w:styleId="LineNumbering">
    <w:name w:val="Line Numbering"/>
    <w:rPr/>
  </w:style>
  <w:style w:type="character" w:styleId="Character20style">
    <w:name w:val="Character_20_style"/>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360" w:before="0" w:after="140"/>
    </w:pPr>
    <w:rPr/>
  </w:style>
  <w:style w:type="paragraph" w:styleId="List">
    <w:name w:val="List"/>
    <w:basedOn w:val="TextBody"/>
    <w:pPr/>
    <w:rPr>
      <w:rFonts w:ascii="Open Sans" w:hAnsi="Open Sans" w:cs="FreeSans"/>
    </w:rPr>
  </w:style>
  <w:style w:type="paragraph" w:styleId="Caption">
    <w:name w:val="Caption"/>
    <w:basedOn w:val="Normal"/>
    <w:qFormat/>
    <w:pPr>
      <w:suppressLineNumbers/>
      <w:spacing w:before="120" w:after="120"/>
    </w:pPr>
    <w:rPr>
      <w:rFonts w:ascii="Open Sans" w:hAnsi="Open Sans" w:cs="FreeSans"/>
      <w:i/>
      <w:iCs/>
      <w:sz w:val="24"/>
      <w:szCs w:val="24"/>
    </w:rPr>
  </w:style>
  <w:style w:type="paragraph" w:styleId="Index">
    <w:name w:val="Index"/>
    <w:basedOn w:val="Normal"/>
    <w:qFormat/>
    <w:pPr>
      <w:suppressLineNumbers/>
    </w:pPr>
    <w:rPr/>
  </w:style>
  <w:style w:type="paragraph" w:styleId="Newpage">
    <w:name w:val="newpage"/>
    <w:qFormat/>
    <w:pPr>
      <w:widowControl w:val="false"/>
      <w:overflowPunct w:val="true"/>
      <w:bidi w:val="0"/>
      <w:jc w:val="left"/>
    </w:pPr>
    <w:rPr>
      <w:rFonts w:ascii="Liberation Serif" w:hAnsi="Liberation Serif" w:eastAsia="DejaVu Sans" w:cs="DejaVu Sans"/>
      <w:color w:val="000000"/>
      <w:sz w:val="24"/>
      <w:szCs w:val="24"/>
      <w:lang w:val="en-AU" w:eastAsia="en-US" w:bidi="en-US"/>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Sty11L">
    <w:name w:val="sty-11L"/>
    <w:basedOn w:val="Normal"/>
    <w:qFormat/>
    <w:pPr>
      <w:jc w:val="left"/>
    </w:pPr>
    <w:rPr>
      <w:sz w:val="20"/>
    </w:rPr>
  </w:style>
  <w:style w:type="paragraph" w:styleId="Firstlineindent">
    <w:name w:val="First-line-indent"/>
    <w:qFormat/>
    <w:pPr>
      <w:widowControl w:val="false"/>
      <w:bidi w:val="0"/>
      <w:spacing w:lineRule="auto" w:line="360"/>
      <w:ind w:left="0" w:right="0" w:firstLine="283"/>
      <w:jc w:val="left"/>
    </w:pPr>
    <w:rPr>
      <w:rFonts w:ascii="Liberation Serif" w:hAnsi="Liberation Serif" w:eastAsia="DejaVu Sans" w:cs="DejaVu Sans"/>
      <w:color w:val="000000"/>
      <w:sz w:val="24"/>
      <w:szCs w:val="24"/>
      <w:lang w:val="en-AU" w:eastAsia="en-US" w:bidi="en-US"/>
    </w:rPr>
  </w:style>
  <w:style w:type="paragraph" w:styleId="Textbody1">
    <w:name w:val="Text-body"/>
    <w:basedOn w:val="Normal"/>
    <w:qFormat/>
    <w:pPr>
      <w:suppressAutoHyphens w:val="true"/>
      <w:spacing w:lineRule="auto" w:line="360" w:before="0" w:after="0"/>
      <w:jc w:val="both"/>
    </w:pPr>
    <w:rPr/>
  </w:style>
  <w:style w:type="paragraph" w:styleId="LikeTextbody">
    <w:name w:val="Like-Text-body"/>
    <w:basedOn w:val="Normal"/>
    <w:qFormat/>
    <w:pPr>
      <w:suppressAutoHyphens w:val="true"/>
      <w:spacing w:lineRule="auto" w:line="288" w:before="0" w:after="0"/>
      <w:jc w:val="both"/>
    </w:pPr>
    <w:rPr/>
  </w:style>
  <w:style w:type="paragraph" w:styleId="Footnote">
    <w:name w:val="Footnote Text"/>
    <w:basedOn w:val="Normal"/>
    <w:pPr>
      <w:ind w:left="288" w:right="0" w:hanging="288"/>
    </w:pPr>
    <w:rPr/>
  </w:style>
  <w:style w:type="paragraph" w:styleId="Title">
    <w:name w:val="Title"/>
    <w:basedOn w:val="Heading"/>
    <w:qFormat/>
    <w:pPr>
      <w:spacing w:before="238" w:after="289"/>
      <w:jc w:val="center"/>
    </w:pPr>
    <w:rPr/>
  </w:style>
  <w:style w:type="paragraph" w:styleId="Pbibitem">
    <w:name w:val="p-bibitem"/>
    <w:basedOn w:val="Normal"/>
    <w:qFormat/>
    <w:pPr>
      <w:ind w:left="567" w:right="0" w:hanging="567"/>
    </w:pPr>
    <w:rPr/>
  </w:style>
  <w:style w:type="paragraph" w:styleId="Heading21">
    <w:name w:val="Heading-2"/>
    <w:basedOn w:val="Heading"/>
    <w:qFormat/>
    <w:pPr>
      <w:spacing w:before="240" w:after="180"/>
    </w:pPr>
    <w:rPr>
      <w:rFonts w:ascii="Liberation Serif" w:hAnsi="Liberation Serif"/>
    </w:rPr>
  </w:style>
  <w:style w:type="paragraph" w:styleId="Heading31">
    <w:name w:val="Heading-3"/>
    <w:basedOn w:val="Heading"/>
    <w:qFormat/>
    <w:pPr/>
    <w:rPr>
      <w:rFonts w:ascii="Liberation Serif" w:hAnsi="Liberation Serif"/>
      <w:i/>
      <w:sz w:val="24"/>
    </w:rPr>
  </w:style>
  <w:style w:type="paragraph" w:styleId="TableContents">
    <w:name w:val="Table Contents"/>
    <w:basedOn w:val="Normal"/>
    <w:qFormat/>
    <w:pPr>
      <w:suppressLineNumbers/>
    </w:pPr>
    <w:rPr/>
  </w:style>
  <w:style w:type="paragraph" w:styleId="Footer">
    <w:name w:val="Footer"/>
    <w:basedOn w:val="Normal"/>
    <w:pPr>
      <w:suppressLineNumbers/>
      <w:tabs>
        <w:tab w:val="center" w:pos="4535" w:leader="none"/>
        <w:tab w:val="right" w:pos="9070" w:leader="none"/>
      </w:tabs>
    </w:pPr>
    <w:rPr/>
  </w:style>
  <w:style w:type="paragraph" w:styleId="Header">
    <w:name w:val="Header"/>
    <w:basedOn w:val="Normal"/>
    <w:pPr>
      <w:suppressLineNumbers/>
      <w:tabs>
        <w:tab w:val="center" w:pos="4535" w:leader="none"/>
        <w:tab w:val="right" w:pos="9070" w:leader="none"/>
      </w:tabs>
    </w:pPr>
    <w:rPr/>
  </w:style>
  <w:style w:type="paragraph" w:styleId="TableofAuthorities">
    <w:name w:val="Table of Authorities"/>
    <w:basedOn w:val="Heading"/>
    <w:qFormat/>
    <w:pPr/>
    <w:rPr>
      <w:rFonts w:ascii="Liberation Serif" w:hAnsi="Liberation Serif"/>
    </w:rPr>
  </w:style>
  <w:style w:type="numbering" w:styleId="Itemize">
    <w:name w:val="Itemize"/>
    <w:qFormat/>
  </w:style>
  <w:style w:type="numbering" w:styleId="Enumerate">
    <w:name w:val="Enumerate"/>
    <w:qFormat/>
  </w:style>
  <w:style w:type="numbering" w:styleId="Enumeratertl">
    <w:name w:val="Enumerate-rtl"/>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830</TotalTime>
  <Application>LibreOffice/5.1.4.2$Linux_X86_64 LibreOffice_project/10m0$Build-2</Application>
  <Pages>15</Pages>
  <Words>1573</Words>
  <Characters>8905</Characters>
  <CharactersWithSpaces>10463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Risk_Model_Publish.tex, options: xhtml,ooffice,html,refcaption 
(http://www.cse.ohio-state.edu/~gurari/TeX4ht/)  
</dc:creator>
  <dc:description/>
  <dc:language>en-AU</dc:language>
  <cp:lastModifiedBy>Casey Visintin</cp:lastModifiedBy>
  <dcterms:modified xsi:type="dcterms:W3CDTF">2016-11-09T10:28:26Z</dcterms:modified>
  <cp:revision>113</cp:revision>
  <dc:subject/>
  <dc:title/>
</cp:coreProperties>
</file>